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601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ED5638" w:rsidRPr="001A6A35" w14:paraId="7772BC79" w14:textId="77777777" w:rsidTr="00C23F6E">
        <w:trPr>
          <w:trHeight w:val="992"/>
        </w:trPr>
        <w:tc>
          <w:tcPr>
            <w:tcW w:w="5245" w:type="dxa"/>
          </w:tcPr>
          <w:p w14:paraId="66584BA9" w14:textId="03FFD15E" w:rsidR="00ED5638" w:rsidRDefault="00ED5638" w:rsidP="00E705ED">
            <w:pPr>
              <w:jc w:val="center"/>
              <w:rPr>
                <w:rFonts w:ascii="Times New Roman" w:hAnsi="Times New Roman"/>
                <w:b/>
                <w:bCs/>
              </w:rPr>
              <w:pPrChange w:id="0" w:author="Liêm Lê Cao" w:date="2023-11-22T19:56:00Z">
                <w:pPr/>
              </w:pPrChange>
            </w:pPr>
            <w:r w:rsidRPr="001A6A3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480EC3" wp14:editId="49A61852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383540</wp:posOffset>
                      </wp:positionV>
                      <wp:extent cx="1101725" cy="0"/>
                      <wp:effectExtent l="13335" t="12065" r="8890" b="6985"/>
                      <wp:wrapNone/>
                      <wp:docPr id="12037294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1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BF05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pt,30.2pt" to="164.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</w:rPr>
              <w:t>HỌC VIỆN HÀNG KHÔNG VIỆT NAM</w:t>
            </w:r>
          </w:p>
          <w:p w14:paraId="645B8183" w14:textId="77777777" w:rsidR="00ED5638" w:rsidRPr="00582ECB" w:rsidRDefault="00ED5638" w:rsidP="00E705ED">
            <w:pPr>
              <w:jc w:val="center"/>
              <w:rPr>
                <w:rFonts w:ascii="Times New Roman" w:hAnsi="Times New Roman"/>
                <w:b/>
              </w:rPr>
            </w:pPr>
            <w:r w:rsidRPr="00582ECB">
              <w:rPr>
                <w:rFonts w:ascii="Times New Roman" w:hAnsi="Times New Roman"/>
                <w:b/>
              </w:rPr>
              <w:t>KHOA CÔNG NGHỆ THÔNG TIN</w:t>
            </w:r>
          </w:p>
        </w:tc>
        <w:tc>
          <w:tcPr>
            <w:tcW w:w="5245" w:type="dxa"/>
          </w:tcPr>
          <w:p w14:paraId="258466BE" w14:textId="77777777" w:rsidR="00ED5638" w:rsidRPr="001A6A35" w:rsidRDefault="00ED5638" w:rsidP="00C23F6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1A6A35">
              <w:rPr>
                <w:rFonts w:ascii="Times New Roman" w:hAnsi="Times New Roman"/>
                <w:b/>
                <w:bCs/>
              </w:rPr>
              <w:t>CỘNG HÒA XÃ HỘI CHỦ NGHĨA VIỆT NAM</w:t>
            </w:r>
          </w:p>
          <w:p w14:paraId="63664CEE" w14:textId="77777777" w:rsidR="00ED5638" w:rsidRPr="001A6A35" w:rsidRDefault="00ED5638" w:rsidP="00C23F6E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A6A35">
              <w:rPr>
                <w:rFonts w:ascii="Times New Roman" w:hAnsi="Times New Roman"/>
                <w:b/>
                <w:bCs/>
                <w:sz w:val="26"/>
                <w:szCs w:val="26"/>
              </w:rPr>
              <w:t>Độc  lập  -  Tự  do  -  Hạnh  phúc</w:t>
            </w:r>
          </w:p>
          <w:p w14:paraId="66A2325B" w14:textId="7A3E451C" w:rsidR="00ED5638" w:rsidRPr="001A6A35" w:rsidRDefault="00ED5638" w:rsidP="00C23F6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6B16D8" wp14:editId="2F26B018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27940</wp:posOffset>
                      </wp:positionV>
                      <wp:extent cx="1101725" cy="0"/>
                      <wp:effectExtent l="13335" t="12065" r="8890" b="6985"/>
                      <wp:wrapNone/>
                      <wp:docPr id="1700431710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1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ECB70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5pt,2.2pt" to="166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"/>
                  </w:pict>
                </mc:Fallback>
              </mc:AlternateContent>
            </w:r>
          </w:p>
        </w:tc>
      </w:tr>
    </w:tbl>
    <w:p w14:paraId="07B571FC" w14:textId="08D013B8" w:rsidR="00ED5638" w:rsidRPr="002911B9" w:rsidRDefault="00ED5638">
      <w:pPr>
        <w:pStyle w:val="Heading6"/>
        <w:tabs>
          <w:tab w:val="center" w:pos="4536"/>
        </w:tabs>
        <w:spacing w:line="360" w:lineRule="auto"/>
        <w:rPr>
          <w:rFonts w:ascii="Times New Roman" w:hAnsi="Times New Roman"/>
          <w:noProof/>
          <w:sz w:val="40"/>
          <w:szCs w:val="40"/>
          <w:rPrChange w:id="1" w:author="Liêm Lê Cao" w:date="2023-11-16T13:07:00Z">
            <w:rPr>
              <w:rFonts w:ascii="Times New Roman" w:hAnsi="Times New Roman"/>
              <w:noProof/>
              <w:sz w:val="28"/>
              <w:szCs w:val="28"/>
            </w:rPr>
          </w:rPrChange>
        </w:rPr>
        <w:pPrChange w:id="2" w:author="Liêm Lê Cao" w:date="2023-11-16T13:02:00Z">
          <w:pPr>
            <w:pStyle w:val="Heading6"/>
            <w:tabs>
              <w:tab w:val="center" w:pos="4536"/>
            </w:tabs>
          </w:pPr>
        </w:pPrChange>
      </w:pPr>
      <w:r>
        <w:rPr>
          <w:rFonts w:ascii="Times New Roman" w:hAnsi="Times New Roman"/>
          <w:noProof/>
          <w:sz w:val="28"/>
          <w:szCs w:val="28"/>
        </w:rPr>
        <w:tab/>
      </w:r>
      <w:r w:rsidRPr="002911B9">
        <w:rPr>
          <w:rFonts w:ascii="Times New Roman" w:hAnsi="Times New Roman"/>
          <w:noProof/>
          <w:sz w:val="40"/>
          <w:szCs w:val="40"/>
          <w:rPrChange w:id="3" w:author="Liêm Lê Cao" w:date="2023-11-16T13:07:00Z">
            <w:rPr>
              <w:rFonts w:ascii="Times New Roman" w:hAnsi="Times New Roman"/>
              <w:noProof/>
              <w:sz w:val="28"/>
              <w:szCs w:val="28"/>
            </w:rPr>
          </w:rPrChange>
        </w:rPr>
        <w:t xml:space="preserve">BÁO CÁO </w:t>
      </w:r>
      <w:del w:id="4" w:author="Liêm Lê Cao" w:date="2023-11-22T19:54:00Z">
        <w:r w:rsidRPr="002911B9" w:rsidDel="006F1CD8">
          <w:rPr>
            <w:rFonts w:ascii="Times New Roman" w:hAnsi="Times New Roman"/>
            <w:noProof/>
            <w:sz w:val="40"/>
            <w:szCs w:val="40"/>
            <w:rPrChange w:id="5" w:author="Liêm Lê Cao" w:date="2023-11-16T13:07:00Z">
              <w:rPr>
                <w:rFonts w:ascii="Times New Roman" w:hAnsi="Times New Roman"/>
                <w:noProof/>
                <w:sz w:val="28"/>
                <w:szCs w:val="28"/>
              </w:rPr>
            </w:rPrChange>
          </w:rPr>
          <w:delText>QUÁ TRÌNH</w:delText>
        </w:r>
      </w:del>
      <w:ins w:id="6" w:author="Liêm Lê Cao" w:date="2023-11-22T19:54:00Z">
        <w:r w:rsidR="006F1CD8">
          <w:rPr>
            <w:rFonts w:ascii="Times New Roman" w:hAnsi="Times New Roman"/>
            <w:noProof/>
            <w:sz w:val="40"/>
            <w:szCs w:val="40"/>
          </w:rPr>
          <w:t>TỈ LỆ ĐÓNG GÓP</w:t>
        </w:r>
      </w:ins>
    </w:p>
    <w:p w14:paraId="56E2861F" w14:textId="77777777" w:rsidR="00ED5638" w:rsidRPr="005B1628" w:rsidRDefault="00ED5638">
      <w:pPr>
        <w:tabs>
          <w:tab w:val="center" w:pos="4536"/>
        </w:tabs>
        <w:spacing w:line="360" w:lineRule="auto"/>
        <w:rPr>
          <w:rFonts w:ascii="Times New Roman" w:hAnsi="Times New Roman"/>
          <w:b/>
          <w:noProof/>
          <w:sz w:val="2"/>
          <w:szCs w:val="2"/>
        </w:rPr>
        <w:pPrChange w:id="7" w:author="Liêm Lê Cao" w:date="2023-11-16T13:02:00Z">
          <w:pPr>
            <w:tabs>
              <w:tab w:val="center" w:pos="4536"/>
            </w:tabs>
          </w:pPr>
        </w:pPrChange>
      </w:pPr>
    </w:p>
    <w:p w14:paraId="4B40283B" w14:textId="7C6135F7" w:rsidR="00ED5638" w:rsidDel="002911B9" w:rsidRDefault="00ED5638">
      <w:pPr>
        <w:pStyle w:val="Heading2"/>
        <w:tabs>
          <w:tab w:val="center" w:pos="4536"/>
        </w:tabs>
        <w:spacing w:before="120" w:after="120"/>
        <w:jc w:val="left"/>
        <w:rPr>
          <w:del w:id="8" w:author="Liêm Lê Cao" w:date="2023-11-16T13:06:00Z"/>
          <w:rFonts w:ascii="Times New Roman" w:hAnsi="Times New Roman"/>
          <w:sz w:val="28"/>
          <w:szCs w:val="28"/>
        </w:rPr>
        <w:pPrChange w:id="9" w:author="Liêm Lê Cao" w:date="2023-11-16T13:06:00Z">
          <w:pPr>
            <w:pStyle w:val="Heading2"/>
            <w:tabs>
              <w:tab w:val="center" w:pos="4536"/>
            </w:tabs>
            <w:spacing w:before="120" w:after="120" w:line="276" w:lineRule="auto"/>
          </w:pPr>
        </w:pPrChange>
      </w:pPr>
      <w:r>
        <w:rPr>
          <w:rFonts w:ascii="Times New Roman" w:hAnsi="Times New Roman"/>
          <w:sz w:val="28"/>
          <w:szCs w:val="28"/>
        </w:rPr>
        <w:t xml:space="preserve">Môn: </w:t>
      </w:r>
      <w:del w:id="10" w:author="Liêm Lê Cao" w:date="2023-11-16T13:01:00Z">
        <w:r w:rsidR="00D77DC0" w:rsidDel="00973DBA">
          <w:rPr>
            <w:rFonts w:ascii="Times New Roman" w:hAnsi="Times New Roman"/>
            <w:sz w:val="28"/>
            <w:szCs w:val="28"/>
          </w:rPr>
          <w:delText>Lập trình Web</w:delText>
        </w:r>
      </w:del>
      <w:ins w:id="11" w:author="Liêm Lê Cao" w:date="2023-11-22T19:54:00Z">
        <w:r w:rsidR="006F1CD8">
          <w:rPr>
            <w:rFonts w:ascii="Times New Roman" w:hAnsi="Times New Roman"/>
            <w:sz w:val="28"/>
            <w:szCs w:val="28"/>
          </w:rPr>
          <w:t>Lập trình windows</w:t>
        </w:r>
      </w:ins>
    </w:p>
    <w:p w14:paraId="33D627F7" w14:textId="45A64775" w:rsidR="00ED5638" w:rsidRDefault="002911B9">
      <w:pPr>
        <w:pStyle w:val="Heading2"/>
        <w:tabs>
          <w:tab w:val="center" w:pos="3402"/>
        </w:tabs>
        <w:spacing w:before="120" w:after="120"/>
        <w:jc w:val="left"/>
        <w:rPr>
          <w:rFonts w:ascii="Times New Roman" w:hAnsi="Times New Roman"/>
          <w:noProof/>
          <w:sz w:val="28"/>
          <w:szCs w:val="28"/>
        </w:rPr>
        <w:pPrChange w:id="12" w:author="Liêm Lê Cao" w:date="2023-11-16T13:07:00Z">
          <w:pPr>
            <w:jc w:val="center"/>
          </w:pPr>
        </w:pPrChange>
      </w:pPr>
      <w:ins w:id="13" w:author="Liêm Lê Cao" w:date="2023-11-16T13:06:00Z">
        <w:r>
          <w:rPr>
            <w:rFonts w:ascii="Times New Roman" w:hAnsi="Times New Roman"/>
            <w:noProof/>
            <w:sz w:val="28"/>
            <w:szCs w:val="28"/>
          </w:rPr>
          <w:t xml:space="preserve"> </w:t>
        </w:r>
      </w:ins>
      <w:ins w:id="14" w:author="Liêm Lê Cao" w:date="2023-11-16T13:07:00Z">
        <w:r>
          <w:rPr>
            <w:rFonts w:ascii="Times New Roman" w:hAnsi="Times New Roman"/>
            <w:noProof/>
            <w:sz w:val="28"/>
            <w:szCs w:val="28"/>
          </w:rPr>
          <w:tab/>
        </w:r>
        <w:r>
          <w:rPr>
            <w:rFonts w:ascii="Times New Roman" w:hAnsi="Times New Roman"/>
            <w:noProof/>
            <w:sz w:val="28"/>
            <w:szCs w:val="28"/>
          </w:rPr>
          <w:tab/>
        </w:r>
      </w:ins>
      <w:ins w:id="15" w:author="Liêm Lê Cao" w:date="2023-11-16T13:03:00Z">
        <w:r w:rsidR="00973DBA">
          <w:rPr>
            <w:rFonts w:ascii="Times New Roman" w:hAnsi="Times New Roman"/>
            <w:noProof/>
            <w:sz w:val="28"/>
            <w:szCs w:val="28"/>
          </w:rPr>
          <w:t>Mã học phần:</w:t>
        </w:r>
      </w:ins>
      <w:ins w:id="16" w:author="Liêm Lê Cao" w:date="2023-11-22T19:55:00Z">
        <w:r w:rsidR="006F1CD8" w:rsidRPr="006F1CD8">
          <w:rPr>
            <w:rFonts w:ascii="Tahoma" w:hAnsi="Tahoma" w:cs="Tahoma"/>
            <w:b w:val="0"/>
            <w:bCs w:val="0"/>
            <w:color w:val="003763"/>
            <w:sz w:val="20"/>
            <w:szCs w:val="20"/>
            <w:shd w:val="clear" w:color="auto" w:fill="E7ECF0"/>
          </w:rPr>
          <w:t xml:space="preserve"> </w:t>
        </w:r>
        <w:r w:rsidR="006F1CD8" w:rsidRPr="006F1CD8">
          <w:rPr>
            <w:rFonts w:ascii="Times New Roman" w:hAnsi="Times New Roman"/>
            <w:noProof/>
            <w:sz w:val="28"/>
            <w:szCs w:val="28"/>
          </w:rPr>
          <w:t>010100085301</w:t>
        </w:r>
      </w:ins>
      <w:ins w:id="17" w:author="Liêm Lê Cao" w:date="2023-11-16T13:07:00Z">
        <w:r>
          <w:rPr>
            <w:rFonts w:ascii="Times New Roman" w:hAnsi="Times New Roman"/>
            <w:noProof/>
            <w:sz w:val="28"/>
            <w:szCs w:val="28"/>
          </w:rPr>
          <w:tab/>
        </w:r>
      </w:ins>
      <w:r w:rsidR="00ED5638" w:rsidRPr="00ED5638">
        <w:rPr>
          <w:rFonts w:ascii="Times New Roman" w:hAnsi="Times New Roman"/>
          <w:noProof/>
          <w:sz w:val="28"/>
          <w:szCs w:val="28"/>
        </w:rPr>
        <w:t xml:space="preserve">Nhóm </w:t>
      </w:r>
      <w:del w:id="18" w:author="Liêm Lê Cao" w:date="2023-11-16T13:01:00Z">
        <w:r w:rsidR="00D77DC0" w:rsidDel="00973DBA">
          <w:rPr>
            <w:rFonts w:ascii="Times New Roman" w:hAnsi="Times New Roman"/>
            <w:noProof/>
            <w:sz w:val="28"/>
            <w:szCs w:val="28"/>
          </w:rPr>
          <w:delText>2</w:delText>
        </w:r>
        <w:r w:rsidR="00E75C6F" w:rsidDel="00973DBA">
          <w:rPr>
            <w:rFonts w:ascii="Times New Roman" w:hAnsi="Times New Roman"/>
            <w:noProof/>
            <w:sz w:val="28"/>
            <w:szCs w:val="28"/>
          </w:rPr>
          <w:delText xml:space="preserve"> -  53.75đ / 8 sv</w:delText>
        </w:r>
      </w:del>
      <w:ins w:id="19" w:author="Liêm Lê Cao" w:date="2023-11-16T13:01:00Z">
        <w:r w:rsidR="00973DBA">
          <w:rPr>
            <w:rFonts w:ascii="Times New Roman" w:hAnsi="Times New Roman"/>
            <w:noProof/>
            <w:sz w:val="28"/>
            <w:szCs w:val="28"/>
          </w:rPr>
          <w:t>1</w:t>
        </w:r>
      </w:ins>
      <w:ins w:id="20" w:author="Liêm Lê Cao" w:date="2023-11-22T19:54:00Z">
        <w:r w:rsidR="006F1CD8">
          <w:rPr>
            <w:rFonts w:ascii="Times New Roman" w:hAnsi="Times New Roman"/>
            <w:noProof/>
            <w:sz w:val="28"/>
            <w:szCs w:val="28"/>
          </w:rPr>
          <w:t>0</w:t>
        </w:r>
      </w:ins>
    </w:p>
    <w:p w14:paraId="7134867F" w14:textId="0AE425BF" w:rsidR="00D77DC0" w:rsidDel="00973DBA" w:rsidRDefault="00D77DC0">
      <w:pPr>
        <w:jc w:val="center"/>
        <w:rPr>
          <w:del w:id="21" w:author="Liêm Lê Cao" w:date="2023-11-16T13:02:00Z"/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Chủ đề: </w:t>
      </w:r>
      <w:ins w:id="22" w:author="Liêm Lê Cao" w:date="2023-11-22T19:55:00Z">
        <w:r w:rsidR="006F1CD8">
          <w:rPr>
            <w:rFonts w:ascii="Times New Roman" w:hAnsi="Times New Roman"/>
            <w:b/>
            <w:bCs/>
            <w:noProof/>
            <w:sz w:val="28"/>
            <w:szCs w:val="28"/>
          </w:rPr>
          <w:t>Quản lý ký túc xá sinh viên</w:t>
        </w:r>
      </w:ins>
      <w:del w:id="23" w:author="Liêm Lê Cao" w:date="2023-11-16T13:02:00Z">
        <w:r w:rsidDel="00973DBA">
          <w:rPr>
            <w:rFonts w:ascii="Times New Roman" w:hAnsi="Times New Roman"/>
            <w:b/>
            <w:bCs/>
            <w:noProof/>
            <w:sz w:val="28"/>
            <w:szCs w:val="28"/>
          </w:rPr>
          <w:delText>Trang web nhà hàng</w:delText>
        </w:r>
      </w:del>
    </w:p>
    <w:p w14:paraId="4AABAA97" w14:textId="77777777" w:rsidR="00ED5638" w:rsidRPr="00ED5638" w:rsidRDefault="00ED5638" w:rsidP="002911B9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5B3720CF" w14:textId="77777777" w:rsidR="00ED5638" w:rsidRPr="00ED5638" w:rsidRDefault="00ED5638" w:rsidP="00ED563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24" w:author="Liêm Lê Cao" w:date="2023-11-16T13:0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972"/>
        <w:gridCol w:w="2693"/>
        <w:gridCol w:w="3544"/>
        <w:tblGridChange w:id="25">
          <w:tblGrid>
            <w:gridCol w:w="2972"/>
            <w:gridCol w:w="2010"/>
            <w:gridCol w:w="2297"/>
          </w:tblGrid>
        </w:tblGridChange>
      </w:tblGrid>
      <w:tr w:rsidR="002911B9" w:rsidRPr="00ED5638" w14:paraId="2293E6A0" w14:textId="77777777" w:rsidTr="002911B9">
        <w:tc>
          <w:tcPr>
            <w:tcW w:w="2972" w:type="dxa"/>
            <w:tcPrChange w:id="26" w:author="Liêm Lê Cao" w:date="2023-11-16T13:08:00Z">
              <w:tcPr>
                <w:tcW w:w="2972" w:type="dxa"/>
              </w:tcPr>
            </w:tcPrChange>
          </w:tcPr>
          <w:p w14:paraId="0AC90714" w14:textId="6A60A61E" w:rsidR="002911B9" w:rsidRPr="00ED5638" w:rsidRDefault="002911B9" w:rsidP="00ED5638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D5638">
              <w:rPr>
                <w:rFonts w:ascii="Times New Roman" w:hAnsi="Times New Roman"/>
                <w:sz w:val="28"/>
                <w:szCs w:val="28"/>
              </w:rPr>
              <w:t>Họ và tên</w:t>
            </w:r>
          </w:p>
        </w:tc>
        <w:tc>
          <w:tcPr>
            <w:tcW w:w="2693" w:type="dxa"/>
            <w:tcPrChange w:id="27" w:author="Liêm Lê Cao" w:date="2023-11-16T13:08:00Z">
              <w:tcPr>
                <w:tcW w:w="2010" w:type="dxa"/>
              </w:tcPr>
            </w:tcPrChange>
          </w:tcPr>
          <w:p w14:paraId="5D2147A1" w14:textId="206ED859" w:rsidR="002911B9" w:rsidRPr="00ED5638" w:rsidRDefault="002911B9" w:rsidP="00ED5638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D5638">
              <w:rPr>
                <w:rFonts w:ascii="Times New Roman" w:hAnsi="Times New Roman"/>
                <w:sz w:val="28"/>
                <w:szCs w:val="28"/>
              </w:rPr>
              <w:t>MSSV</w:t>
            </w:r>
          </w:p>
        </w:tc>
        <w:tc>
          <w:tcPr>
            <w:tcW w:w="3544" w:type="dxa"/>
            <w:tcPrChange w:id="28" w:author="Liêm Lê Cao" w:date="2023-11-16T13:08:00Z">
              <w:tcPr>
                <w:tcW w:w="2297" w:type="dxa"/>
              </w:tcPr>
            </w:tcPrChange>
          </w:tcPr>
          <w:p w14:paraId="60C5E29F" w14:textId="3200F402" w:rsidR="002911B9" w:rsidRPr="00ED5638" w:rsidRDefault="002911B9" w:rsidP="00ED5638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Tỉ lệ</w:t>
            </w:r>
          </w:p>
        </w:tc>
      </w:tr>
      <w:tr w:rsidR="002911B9" w:rsidRPr="00ED5638" w14:paraId="38A58430" w14:textId="77777777" w:rsidTr="002911B9">
        <w:tc>
          <w:tcPr>
            <w:tcW w:w="2972" w:type="dxa"/>
            <w:tcPrChange w:id="29" w:author="Liêm Lê Cao" w:date="2023-11-16T13:08:00Z">
              <w:tcPr>
                <w:tcW w:w="2972" w:type="dxa"/>
              </w:tcPr>
            </w:tcPrChange>
          </w:tcPr>
          <w:p w14:paraId="1F033B14" w14:textId="4DC8D328" w:rsidR="002911B9" w:rsidRPr="00ED5638" w:rsidRDefault="002911B9">
            <w:pPr>
              <w:pStyle w:val="Heading2"/>
              <w:tabs>
                <w:tab w:val="center" w:pos="4536"/>
              </w:tabs>
              <w:spacing w:before="120" w:after="120" w:line="276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pPrChange w:id="30" w:author="Liêm Lê Cao" w:date="2023-11-16T13:02:00Z">
                <w:pPr>
                  <w:pStyle w:val="Heading2"/>
                  <w:tabs>
                    <w:tab w:val="center" w:pos="4536"/>
                  </w:tabs>
                  <w:spacing w:before="120" w:after="120" w:line="276" w:lineRule="auto"/>
                </w:pPr>
              </w:pPrChange>
            </w:pPr>
            <w:r w:rsidRPr="00ED5638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Lê Cao Tấn Lộc</w:t>
            </w:r>
          </w:p>
        </w:tc>
        <w:tc>
          <w:tcPr>
            <w:tcW w:w="2693" w:type="dxa"/>
            <w:tcPrChange w:id="31" w:author="Liêm Lê Cao" w:date="2023-11-16T13:08:00Z">
              <w:tcPr>
                <w:tcW w:w="2010" w:type="dxa"/>
              </w:tcPr>
            </w:tcPrChange>
          </w:tcPr>
          <w:p w14:paraId="59FE3585" w14:textId="1F035095" w:rsidR="002911B9" w:rsidRPr="00ED5638" w:rsidRDefault="002911B9" w:rsidP="00D77DC0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ED5638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2154810086</w:t>
            </w:r>
          </w:p>
        </w:tc>
        <w:tc>
          <w:tcPr>
            <w:tcW w:w="3544" w:type="dxa"/>
            <w:vAlign w:val="center"/>
            <w:tcPrChange w:id="32" w:author="Liêm Lê Cao" w:date="2023-11-16T13:08:00Z">
              <w:tcPr>
                <w:tcW w:w="2297" w:type="dxa"/>
                <w:vAlign w:val="center"/>
              </w:tcPr>
            </w:tcPrChange>
          </w:tcPr>
          <w:p w14:paraId="0858258F" w14:textId="61D09810" w:rsidR="002911B9" w:rsidRPr="002911B9" w:rsidRDefault="002911B9" w:rsidP="00D77DC0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sz w:val="28"/>
                <w:szCs w:val="28"/>
                <w:rPrChange w:id="33" w:author="Liêm Lê Cao" w:date="2023-11-16T13:08:00Z">
                  <w:rPr>
                    <w:rFonts w:ascii="Times New Roman" w:hAnsi="Times New Roman"/>
                    <w:b w:val="0"/>
                    <w:bCs w:val="0"/>
                    <w:sz w:val="28"/>
                    <w:szCs w:val="28"/>
                  </w:rPr>
                </w:rPrChange>
              </w:rPr>
            </w:pPr>
            <w:ins w:id="34" w:author="Liêm Lê Cao" w:date="2023-11-16T13:08:00Z">
              <w:r w:rsidRPr="002911B9">
                <w:rPr>
                  <w:rFonts w:ascii="Times New Roman" w:hAnsi="Times New Roman"/>
                  <w:sz w:val="28"/>
                  <w:szCs w:val="28"/>
                  <w:rPrChange w:id="35" w:author="Liêm Lê Cao" w:date="2023-11-16T13:08:00Z">
                    <w:rPr>
                      <w:color w:val="000000"/>
                      <w:sz w:val="28"/>
                      <w:szCs w:val="28"/>
                    </w:rPr>
                  </w:rPrChange>
                </w:rPr>
                <w:t>25%</w:t>
              </w:r>
            </w:ins>
            <w:del w:id="36" w:author="Liêm Lê Cao" w:date="2023-11-16T13:01:00Z">
              <w:r w:rsidRPr="002911B9" w:rsidDel="00973DBA">
                <w:rPr>
                  <w:rFonts w:ascii="Times New Roman" w:hAnsi="Times New Roman"/>
                  <w:sz w:val="28"/>
                  <w:szCs w:val="28"/>
                  <w:rPrChange w:id="37" w:author="Liêm Lê Cao" w:date="2023-11-16T13:08:00Z">
                    <w:rPr>
                      <w:color w:val="000000"/>
                      <w:sz w:val="28"/>
                      <w:szCs w:val="28"/>
                    </w:rPr>
                  </w:rPrChange>
                </w:rPr>
                <w:delText>8.5</w:delText>
              </w:r>
            </w:del>
          </w:p>
        </w:tc>
      </w:tr>
      <w:tr w:rsidR="002911B9" w:rsidRPr="00ED5638" w14:paraId="4E2ADC94" w14:textId="77777777" w:rsidTr="002911B9">
        <w:tc>
          <w:tcPr>
            <w:tcW w:w="2972" w:type="dxa"/>
            <w:tcPrChange w:id="38" w:author="Liêm Lê Cao" w:date="2023-11-16T13:08:00Z">
              <w:tcPr>
                <w:tcW w:w="2972" w:type="dxa"/>
              </w:tcPr>
            </w:tcPrChange>
          </w:tcPr>
          <w:p w14:paraId="40CD09D7" w14:textId="22DF2134" w:rsidR="002911B9" w:rsidRPr="00ED5638" w:rsidRDefault="002911B9">
            <w:pPr>
              <w:pStyle w:val="Heading2"/>
              <w:tabs>
                <w:tab w:val="center" w:pos="4536"/>
              </w:tabs>
              <w:spacing w:before="120" w:after="120" w:line="276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pPrChange w:id="39" w:author="Liêm Lê Cao" w:date="2023-11-16T13:02:00Z">
                <w:pPr>
                  <w:pStyle w:val="Heading2"/>
                  <w:tabs>
                    <w:tab w:val="center" w:pos="4536"/>
                  </w:tabs>
                  <w:spacing w:before="120" w:after="120" w:line="276" w:lineRule="auto"/>
                </w:pPr>
              </w:pPrChange>
            </w:pPr>
            <w:r w:rsidRPr="00ED5638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Nguyễn Thị Thúy Hà</w:t>
            </w:r>
          </w:p>
        </w:tc>
        <w:tc>
          <w:tcPr>
            <w:tcW w:w="2693" w:type="dxa"/>
            <w:tcPrChange w:id="40" w:author="Liêm Lê Cao" w:date="2023-11-16T13:08:00Z">
              <w:tcPr>
                <w:tcW w:w="2010" w:type="dxa"/>
              </w:tcPr>
            </w:tcPrChange>
          </w:tcPr>
          <w:p w14:paraId="14FF663C" w14:textId="01A01DDE" w:rsidR="002911B9" w:rsidRPr="00ED5638" w:rsidRDefault="002911B9" w:rsidP="00D77DC0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ED5638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2154810061</w:t>
            </w:r>
          </w:p>
        </w:tc>
        <w:tc>
          <w:tcPr>
            <w:tcW w:w="3544" w:type="dxa"/>
            <w:vAlign w:val="center"/>
            <w:tcPrChange w:id="41" w:author="Liêm Lê Cao" w:date="2023-11-16T13:08:00Z">
              <w:tcPr>
                <w:tcW w:w="2297" w:type="dxa"/>
                <w:vAlign w:val="center"/>
              </w:tcPr>
            </w:tcPrChange>
          </w:tcPr>
          <w:p w14:paraId="2501B935" w14:textId="5CA00162" w:rsidR="002911B9" w:rsidRPr="00ED5638" w:rsidRDefault="002911B9" w:rsidP="00D77DC0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ins w:id="42" w:author="Liêm Lê Cao" w:date="2023-11-16T13:08:00Z">
              <w:r w:rsidRPr="00835B44">
                <w:rPr>
                  <w:rFonts w:ascii="Times New Roman" w:hAnsi="Times New Roman"/>
                  <w:sz w:val="28"/>
                  <w:szCs w:val="28"/>
                </w:rPr>
                <w:t>25%</w:t>
              </w:r>
            </w:ins>
            <w:del w:id="43" w:author="Liêm Lê Cao" w:date="2023-11-16T13:01:00Z">
              <w:r w:rsidDel="00973DBA">
                <w:rPr>
                  <w:sz w:val="28"/>
                  <w:szCs w:val="28"/>
                </w:rPr>
                <w:delText>7.5</w:delText>
              </w:r>
            </w:del>
          </w:p>
        </w:tc>
      </w:tr>
      <w:tr w:rsidR="002911B9" w:rsidRPr="00ED5638" w14:paraId="47AA4563" w14:textId="77777777" w:rsidTr="002911B9">
        <w:tc>
          <w:tcPr>
            <w:tcW w:w="2972" w:type="dxa"/>
            <w:tcPrChange w:id="44" w:author="Liêm Lê Cao" w:date="2023-11-16T13:08:00Z">
              <w:tcPr>
                <w:tcW w:w="2972" w:type="dxa"/>
              </w:tcPr>
            </w:tcPrChange>
          </w:tcPr>
          <w:p w14:paraId="5D5CE7B1" w14:textId="2DFD2771" w:rsidR="002911B9" w:rsidRPr="00ED5638" w:rsidRDefault="002911B9">
            <w:pPr>
              <w:pStyle w:val="Heading2"/>
              <w:tabs>
                <w:tab w:val="center" w:pos="4536"/>
              </w:tabs>
              <w:spacing w:before="120" w:after="120" w:line="276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pPrChange w:id="45" w:author="Liêm Lê Cao" w:date="2023-11-16T13:02:00Z">
                <w:pPr>
                  <w:pStyle w:val="Heading2"/>
                  <w:tabs>
                    <w:tab w:val="center" w:pos="4536"/>
                  </w:tabs>
                  <w:spacing w:before="120" w:after="120" w:line="276" w:lineRule="auto"/>
                </w:pPr>
              </w:pPrChange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Trịnh Vinh Qui</w:t>
            </w:r>
          </w:p>
        </w:tc>
        <w:tc>
          <w:tcPr>
            <w:tcW w:w="2693" w:type="dxa"/>
            <w:tcPrChange w:id="46" w:author="Liêm Lê Cao" w:date="2023-11-16T13:08:00Z">
              <w:tcPr>
                <w:tcW w:w="2010" w:type="dxa"/>
              </w:tcPr>
            </w:tcPrChange>
          </w:tcPr>
          <w:p w14:paraId="5031478B" w14:textId="1FD9ACD4" w:rsidR="002911B9" w:rsidRPr="00ED5638" w:rsidRDefault="002911B9" w:rsidP="00D77DC0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2154810110</w:t>
            </w:r>
          </w:p>
        </w:tc>
        <w:tc>
          <w:tcPr>
            <w:tcW w:w="3544" w:type="dxa"/>
            <w:vAlign w:val="center"/>
            <w:tcPrChange w:id="47" w:author="Liêm Lê Cao" w:date="2023-11-16T13:08:00Z">
              <w:tcPr>
                <w:tcW w:w="2297" w:type="dxa"/>
                <w:vAlign w:val="center"/>
              </w:tcPr>
            </w:tcPrChange>
          </w:tcPr>
          <w:p w14:paraId="0D927BF6" w14:textId="1E6441E0" w:rsidR="002911B9" w:rsidRPr="00ED5638" w:rsidRDefault="002911B9" w:rsidP="00D77DC0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ins w:id="48" w:author="Liêm Lê Cao" w:date="2023-11-16T13:08:00Z">
              <w:r w:rsidRPr="00835B44">
                <w:rPr>
                  <w:rFonts w:ascii="Times New Roman" w:hAnsi="Times New Roman"/>
                  <w:sz w:val="28"/>
                  <w:szCs w:val="28"/>
                </w:rPr>
                <w:t>25%</w:t>
              </w:r>
            </w:ins>
            <w:del w:id="49" w:author="Liêm Lê Cao" w:date="2023-11-16T13:01:00Z">
              <w:r w:rsidDel="00973DBA">
                <w:rPr>
                  <w:color w:val="000000"/>
                  <w:sz w:val="28"/>
                  <w:szCs w:val="28"/>
                </w:rPr>
                <w:delText>7</w:delText>
              </w:r>
            </w:del>
          </w:p>
        </w:tc>
      </w:tr>
      <w:tr w:rsidR="002911B9" w:rsidRPr="00ED5638" w14:paraId="33809759" w14:textId="77777777" w:rsidTr="002911B9">
        <w:tc>
          <w:tcPr>
            <w:tcW w:w="2972" w:type="dxa"/>
            <w:tcPrChange w:id="50" w:author="Liêm Lê Cao" w:date="2023-11-16T13:08:00Z">
              <w:tcPr>
                <w:tcW w:w="2972" w:type="dxa"/>
              </w:tcPr>
            </w:tcPrChange>
          </w:tcPr>
          <w:p w14:paraId="6A34C991" w14:textId="549DFA03" w:rsidR="002911B9" w:rsidRPr="00ED5638" w:rsidRDefault="002911B9">
            <w:pPr>
              <w:pStyle w:val="Heading2"/>
              <w:tabs>
                <w:tab w:val="center" w:pos="4536"/>
              </w:tabs>
              <w:spacing w:before="120" w:after="120" w:line="276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pPrChange w:id="51" w:author="Liêm Lê Cao" w:date="2023-11-16T13:02:00Z">
                <w:pPr>
                  <w:pStyle w:val="Heading2"/>
                  <w:tabs>
                    <w:tab w:val="center" w:pos="4536"/>
                  </w:tabs>
                  <w:spacing w:before="120" w:after="120" w:line="276" w:lineRule="auto"/>
                </w:pPr>
              </w:pPrChange>
            </w:pPr>
            <w:r w:rsidRPr="00ED5638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Phan Tường Bảo Trâm</w:t>
            </w:r>
          </w:p>
        </w:tc>
        <w:tc>
          <w:tcPr>
            <w:tcW w:w="2693" w:type="dxa"/>
            <w:tcPrChange w:id="52" w:author="Liêm Lê Cao" w:date="2023-11-16T13:08:00Z">
              <w:tcPr>
                <w:tcW w:w="2010" w:type="dxa"/>
              </w:tcPr>
            </w:tcPrChange>
          </w:tcPr>
          <w:p w14:paraId="0625C161" w14:textId="5E2956E2" w:rsidR="002911B9" w:rsidRPr="00ED5638" w:rsidRDefault="002911B9" w:rsidP="00D77DC0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ED5638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2154810077</w:t>
            </w:r>
          </w:p>
        </w:tc>
        <w:tc>
          <w:tcPr>
            <w:tcW w:w="3544" w:type="dxa"/>
            <w:vAlign w:val="center"/>
            <w:tcPrChange w:id="53" w:author="Liêm Lê Cao" w:date="2023-11-16T13:08:00Z">
              <w:tcPr>
                <w:tcW w:w="2297" w:type="dxa"/>
                <w:vAlign w:val="center"/>
              </w:tcPr>
            </w:tcPrChange>
          </w:tcPr>
          <w:p w14:paraId="717869D2" w14:textId="153CE99B" w:rsidR="002911B9" w:rsidRPr="00ED5638" w:rsidRDefault="002911B9" w:rsidP="002911B9">
            <w:pPr>
              <w:pStyle w:val="Heading2"/>
              <w:tabs>
                <w:tab w:val="center" w:pos="4536"/>
              </w:tabs>
              <w:spacing w:before="120" w:after="120" w:line="276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ins w:id="54" w:author="Liêm Lê Cao" w:date="2023-11-16T13:08:00Z">
              <w:r w:rsidRPr="00835B44">
                <w:rPr>
                  <w:rFonts w:ascii="Times New Roman" w:hAnsi="Times New Roman"/>
                  <w:sz w:val="28"/>
                  <w:szCs w:val="28"/>
                </w:rPr>
                <w:t>25%</w:t>
              </w:r>
            </w:ins>
            <w:del w:id="55" w:author="Liêm Lê Cao" w:date="2023-11-16T13:01:00Z">
              <w:r w:rsidDel="00973DBA">
                <w:rPr>
                  <w:color w:val="000000"/>
                  <w:sz w:val="28"/>
                  <w:szCs w:val="28"/>
                </w:rPr>
                <w:delText>6.75</w:delText>
              </w:r>
            </w:del>
          </w:p>
        </w:tc>
      </w:tr>
    </w:tbl>
    <w:p w14:paraId="5AC0198B" w14:textId="77777777" w:rsidR="003C5C6E" w:rsidRDefault="003C5C6E" w:rsidP="00ED5638">
      <w:pPr>
        <w:pStyle w:val="Heading2"/>
        <w:tabs>
          <w:tab w:val="center" w:pos="4536"/>
        </w:tabs>
        <w:spacing w:before="120" w:after="120" w:line="276" w:lineRule="auto"/>
        <w:jc w:val="left"/>
        <w:rPr>
          <w:rFonts w:ascii="Times New Roman" w:hAnsi="Times New Roman"/>
          <w:sz w:val="28"/>
          <w:szCs w:val="28"/>
        </w:rPr>
      </w:pPr>
    </w:p>
    <w:p w14:paraId="6D299914" w14:textId="17CFC5D2" w:rsidR="00ED5638" w:rsidRDefault="00ED5638" w:rsidP="00ED5638"/>
    <w:p w14:paraId="5DFFC409" w14:textId="77777777" w:rsidR="00ED5638" w:rsidRDefault="00ED5638" w:rsidP="00ED5638"/>
    <w:p w14:paraId="69EE5C38" w14:textId="77777777" w:rsidR="00ED5638" w:rsidRDefault="00ED5638" w:rsidP="00ED5638"/>
    <w:p w14:paraId="660E3C58" w14:textId="77777777" w:rsidR="00ED5638" w:rsidRDefault="00ED5638" w:rsidP="00ED5638"/>
    <w:p w14:paraId="3AD19C74" w14:textId="77777777" w:rsidR="00ED5638" w:rsidRDefault="00ED5638" w:rsidP="00ED5638"/>
    <w:p w14:paraId="45EB8BA1" w14:textId="77777777" w:rsidR="00ED5638" w:rsidRDefault="00ED5638" w:rsidP="00ED5638"/>
    <w:p w14:paraId="612E8BE6" w14:textId="0946D42F" w:rsidR="00ED5638" w:rsidRPr="00ED5638" w:rsidRDefault="00ED5638" w:rsidP="00ED5638">
      <w:pPr>
        <w:tabs>
          <w:tab w:val="left" w:pos="5387"/>
        </w:tabs>
        <w:ind w:left="5387" w:hanging="1134"/>
        <w:jc w:val="center"/>
        <w:rPr>
          <w:rFonts w:ascii="Times New Roman" w:hAnsi="Times New Roman"/>
          <w:sz w:val="28"/>
          <w:szCs w:val="28"/>
        </w:rPr>
      </w:pPr>
      <w:r w:rsidRPr="00ED5638">
        <w:rPr>
          <w:rFonts w:ascii="Times New Roman" w:hAnsi="Times New Roman"/>
          <w:sz w:val="28"/>
          <w:szCs w:val="28"/>
        </w:rPr>
        <w:t xml:space="preserve">TP.Hồ Chí Minh ngày </w:t>
      </w:r>
      <w:ins w:id="56" w:author="Liêm Lê Cao" w:date="2023-11-22T19:55:00Z">
        <w:r w:rsidR="006F1CD8">
          <w:rPr>
            <w:rFonts w:ascii="Times New Roman" w:hAnsi="Times New Roman"/>
            <w:sz w:val="28"/>
            <w:szCs w:val="28"/>
          </w:rPr>
          <w:t>22</w:t>
        </w:r>
      </w:ins>
      <w:del w:id="57" w:author="Liêm Lê Cao" w:date="2023-11-22T19:55:00Z">
        <w:r w:rsidR="00AA1511" w:rsidDel="006F1CD8">
          <w:rPr>
            <w:rFonts w:ascii="Times New Roman" w:hAnsi="Times New Roman"/>
            <w:sz w:val="28"/>
            <w:szCs w:val="28"/>
          </w:rPr>
          <w:delText>1</w:delText>
        </w:r>
      </w:del>
      <w:del w:id="58" w:author="Liêm Lê Cao" w:date="2023-11-16T13:02:00Z">
        <w:r w:rsidR="00AA1511" w:rsidDel="00973DBA">
          <w:rPr>
            <w:rFonts w:ascii="Times New Roman" w:hAnsi="Times New Roman"/>
            <w:sz w:val="28"/>
            <w:szCs w:val="28"/>
          </w:rPr>
          <w:delText>5</w:delText>
        </w:r>
      </w:del>
      <w:r>
        <w:rPr>
          <w:rFonts w:ascii="Times New Roman" w:hAnsi="Times New Roman"/>
          <w:sz w:val="28"/>
          <w:szCs w:val="28"/>
        </w:rPr>
        <w:t xml:space="preserve"> tháng </w:t>
      </w:r>
      <w:ins w:id="59" w:author="Liêm Lê Cao" w:date="2023-11-16T13:02:00Z">
        <w:r w:rsidR="00973DBA">
          <w:rPr>
            <w:rFonts w:ascii="Times New Roman" w:hAnsi="Times New Roman"/>
            <w:sz w:val="28"/>
            <w:szCs w:val="28"/>
          </w:rPr>
          <w:t>11</w:t>
        </w:r>
      </w:ins>
      <w:del w:id="60" w:author="Liêm Lê Cao" w:date="2023-11-16T13:02:00Z">
        <w:r w:rsidDel="00973DBA">
          <w:rPr>
            <w:rFonts w:ascii="Times New Roman" w:hAnsi="Times New Roman"/>
            <w:sz w:val="28"/>
            <w:szCs w:val="28"/>
          </w:rPr>
          <w:delText>07</w:delText>
        </w:r>
      </w:del>
      <w:r>
        <w:rPr>
          <w:rFonts w:ascii="Times New Roman" w:hAnsi="Times New Roman"/>
          <w:sz w:val="28"/>
          <w:szCs w:val="28"/>
        </w:rPr>
        <w:t xml:space="preserve"> năm 2023</w:t>
      </w:r>
    </w:p>
    <w:p w14:paraId="781C6CE4" w14:textId="7A303731" w:rsidR="00ED5638" w:rsidRDefault="00ED5638" w:rsidP="00ED5638">
      <w:pPr>
        <w:tabs>
          <w:tab w:val="left" w:pos="5812"/>
        </w:tabs>
        <w:ind w:left="4820"/>
        <w:jc w:val="center"/>
        <w:rPr>
          <w:ins w:id="61" w:author="Liêm Lê Cao" w:date="2023-11-16T13:02:00Z"/>
          <w:rFonts w:ascii="Times New Roman" w:hAnsi="Times New Roman"/>
          <w:b/>
          <w:bCs/>
          <w:sz w:val="28"/>
          <w:szCs w:val="28"/>
        </w:rPr>
      </w:pPr>
      <w:r w:rsidRPr="00ED5638">
        <w:rPr>
          <w:rFonts w:ascii="Times New Roman" w:hAnsi="Times New Roman"/>
          <w:b/>
          <w:bCs/>
          <w:sz w:val="28"/>
          <w:szCs w:val="28"/>
        </w:rPr>
        <w:t>Nhóm trưởng</w:t>
      </w:r>
    </w:p>
    <w:p w14:paraId="17B88224" w14:textId="77777777" w:rsidR="00973DBA" w:rsidRDefault="00973DBA" w:rsidP="00ED5638">
      <w:pPr>
        <w:tabs>
          <w:tab w:val="left" w:pos="5812"/>
        </w:tabs>
        <w:ind w:left="4820"/>
        <w:jc w:val="center"/>
        <w:rPr>
          <w:ins w:id="62" w:author="Liêm Lê Cao" w:date="2023-11-16T13:02:00Z"/>
          <w:rFonts w:ascii="Times New Roman" w:hAnsi="Times New Roman"/>
          <w:b/>
          <w:bCs/>
          <w:sz w:val="28"/>
          <w:szCs w:val="28"/>
        </w:rPr>
      </w:pPr>
    </w:p>
    <w:p w14:paraId="4F695945" w14:textId="77777777" w:rsidR="00973DBA" w:rsidRDefault="00973DBA" w:rsidP="00ED5638">
      <w:pPr>
        <w:tabs>
          <w:tab w:val="left" w:pos="5812"/>
        </w:tabs>
        <w:ind w:left="4820"/>
        <w:jc w:val="center"/>
        <w:rPr>
          <w:ins w:id="63" w:author="Liêm Lê Cao" w:date="2023-11-16T13:08:00Z"/>
          <w:rFonts w:ascii="Times New Roman" w:hAnsi="Times New Roman"/>
          <w:b/>
          <w:bCs/>
          <w:sz w:val="28"/>
          <w:szCs w:val="28"/>
        </w:rPr>
      </w:pPr>
    </w:p>
    <w:p w14:paraId="33906D64" w14:textId="77777777" w:rsidR="002911B9" w:rsidRDefault="002911B9" w:rsidP="00ED5638">
      <w:pPr>
        <w:tabs>
          <w:tab w:val="left" w:pos="5812"/>
        </w:tabs>
        <w:ind w:left="48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D360EA" w14:textId="77777777" w:rsidR="001D2FF4" w:rsidRDefault="001D2FF4" w:rsidP="00ED5638">
      <w:pPr>
        <w:tabs>
          <w:tab w:val="left" w:pos="5812"/>
        </w:tabs>
        <w:ind w:left="48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10C616" w14:textId="74090A57" w:rsidR="00ED5638" w:rsidRPr="003A686C" w:rsidRDefault="001D2FF4" w:rsidP="003A686C">
      <w:pPr>
        <w:tabs>
          <w:tab w:val="left" w:pos="5812"/>
        </w:tabs>
        <w:ind w:left="48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Lê Cao Tấn Lộ</w:t>
      </w:r>
      <w:r w:rsidR="003A686C">
        <w:rPr>
          <w:rFonts w:ascii="Times New Roman" w:hAnsi="Times New Roman"/>
          <w:b/>
          <w:bCs/>
          <w:sz w:val="28"/>
          <w:szCs w:val="28"/>
        </w:rPr>
        <w:t>c</w:t>
      </w:r>
    </w:p>
    <w:p w14:paraId="7788DF14" w14:textId="77777777" w:rsidR="00ED5638" w:rsidRPr="00ED5638" w:rsidRDefault="00ED5638" w:rsidP="00ED5638">
      <w:pPr>
        <w:tabs>
          <w:tab w:val="left" w:pos="5387"/>
        </w:tabs>
        <w:ind w:left="5760"/>
        <w:jc w:val="center"/>
        <w:rPr>
          <w:rFonts w:ascii="Times New Roman" w:hAnsi="Times New Roman"/>
          <w:sz w:val="28"/>
          <w:szCs w:val="28"/>
        </w:rPr>
      </w:pPr>
    </w:p>
    <w:p w14:paraId="14A98C63" w14:textId="77777777" w:rsidR="00ED5638" w:rsidRPr="00ED5638" w:rsidRDefault="00ED5638" w:rsidP="00ED5638">
      <w:pPr>
        <w:tabs>
          <w:tab w:val="left" w:pos="5387"/>
        </w:tabs>
        <w:ind w:left="5760"/>
        <w:jc w:val="center"/>
        <w:rPr>
          <w:rFonts w:ascii="Times New Roman" w:hAnsi="Times New Roman"/>
          <w:sz w:val="28"/>
          <w:szCs w:val="28"/>
        </w:rPr>
      </w:pPr>
    </w:p>
    <w:p w14:paraId="62E41DC0" w14:textId="77777777" w:rsidR="00ED5638" w:rsidRPr="00ED5638" w:rsidRDefault="00ED5638" w:rsidP="00ED5638">
      <w:pPr>
        <w:tabs>
          <w:tab w:val="left" w:pos="5387"/>
        </w:tabs>
        <w:ind w:left="5760"/>
        <w:jc w:val="center"/>
        <w:rPr>
          <w:rFonts w:ascii="Times New Roman" w:hAnsi="Times New Roman"/>
          <w:sz w:val="28"/>
          <w:szCs w:val="28"/>
        </w:rPr>
      </w:pPr>
    </w:p>
    <w:p w14:paraId="58405BF3" w14:textId="77777777" w:rsidR="00ED5638" w:rsidRPr="00ED5638" w:rsidRDefault="00ED5638" w:rsidP="00ED5638">
      <w:pPr>
        <w:tabs>
          <w:tab w:val="left" w:pos="5387"/>
        </w:tabs>
        <w:ind w:left="5760"/>
        <w:jc w:val="center"/>
        <w:rPr>
          <w:rFonts w:ascii="Times New Roman" w:hAnsi="Times New Roman"/>
          <w:sz w:val="28"/>
          <w:szCs w:val="28"/>
        </w:rPr>
      </w:pPr>
    </w:p>
    <w:p w14:paraId="7FBF8C51" w14:textId="544A5611" w:rsidR="00ED5638" w:rsidRPr="00ED5638" w:rsidRDefault="00ED5638" w:rsidP="00ED5638">
      <w:pPr>
        <w:tabs>
          <w:tab w:val="left" w:pos="5387"/>
        </w:tabs>
        <w:ind w:left="4820"/>
        <w:jc w:val="center"/>
        <w:rPr>
          <w:rFonts w:ascii="Times New Roman" w:hAnsi="Times New Roman"/>
          <w:sz w:val="28"/>
          <w:szCs w:val="28"/>
        </w:rPr>
      </w:pPr>
    </w:p>
    <w:sectPr w:rsidR="00ED5638" w:rsidRPr="00ED5638" w:rsidSect="002911B9">
      <w:pgSz w:w="12240" w:h="15840"/>
      <w:pgMar w:top="1134" w:right="1134" w:bottom="1134" w:left="1701" w:header="720" w:footer="720" w:gutter="0"/>
      <w:cols w:space="720"/>
      <w:docGrid w:linePitch="360"/>
      <w:sectPrChange w:id="64" w:author="Liêm Lê Cao" w:date="2023-11-16T13:08:00Z">
        <w:sectPr w:rsidR="00ED5638" w:rsidRPr="00ED5638" w:rsidSect="002911B9"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2464"/>
    <w:multiLevelType w:val="hybridMultilevel"/>
    <w:tmpl w:val="6BE82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69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êm Lê Cao">
    <w15:presenceInfo w15:providerId="Windows Live" w15:userId="a10fed313a535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38"/>
    <w:rsid w:val="000E77E6"/>
    <w:rsid w:val="001D2FF4"/>
    <w:rsid w:val="002911B9"/>
    <w:rsid w:val="00386A57"/>
    <w:rsid w:val="003A686C"/>
    <w:rsid w:val="003C5C6E"/>
    <w:rsid w:val="006F1CD8"/>
    <w:rsid w:val="0078662E"/>
    <w:rsid w:val="00973DBA"/>
    <w:rsid w:val="00A0715D"/>
    <w:rsid w:val="00AA1511"/>
    <w:rsid w:val="00D77DC0"/>
    <w:rsid w:val="00E705ED"/>
    <w:rsid w:val="00E75C6F"/>
    <w:rsid w:val="00ED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996C"/>
  <w15:chartTrackingRefBased/>
  <w15:docId w15:val="{968E1DCA-715B-46A7-A160-506B1B6D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638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D5638"/>
    <w:pPr>
      <w:keepNext/>
      <w:jc w:val="center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D563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Diary">
    <w:name w:val="My Diary"/>
    <w:basedOn w:val="Normal"/>
    <w:link w:val="MyDiaryChar"/>
    <w:qFormat/>
    <w:rsid w:val="000E77E6"/>
    <w:rPr>
      <w:rFonts w:ascii="Inherit" w:hAnsi="Inherit"/>
      <w:sz w:val="28"/>
    </w:rPr>
  </w:style>
  <w:style w:type="character" w:customStyle="1" w:styleId="MyDiaryChar">
    <w:name w:val="My Diary Char"/>
    <w:basedOn w:val="DefaultParagraphFont"/>
    <w:link w:val="MyDiary"/>
    <w:rsid w:val="000E77E6"/>
    <w:rPr>
      <w:rFonts w:ascii="Inherit" w:hAnsi="Inherit"/>
      <w:sz w:val="28"/>
    </w:rPr>
  </w:style>
  <w:style w:type="character" w:customStyle="1" w:styleId="Heading2Char">
    <w:name w:val="Heading 2 Char"/>
    <w:basedOn w:val="DefaultParagraphFont"/>
    <w:link w:val="Heading2"/>
    <w:rsid w:val="00ED5638"/>
    <w:rPr>
      <w:rFonts w:ascii="VNI-Times" w:eastAsia="Times New Roman" w:hAnsi="VNI-Times" w:cs="Times New Roman"/>
      <w:b/>
      <w:bCs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ED5638"/>
    <w:rPr>
      <w:rFonts w:ascii="Calibri" w:eastAsia="Times New Roman" w:hAnsi="Calibri" w:cs="Times New Roman"/>
      <w:b/>
      <w:bCs/>
      <w:kern w:val="0"/>
    </w:rPr>
  </w:style>
  <w:style w:type="table" w:styleId="TableGrid">
    <w:name w:val="Table Grid"/>
    <w:basedOn w:val="TableNormal"/>
    <w:uiPriority w:val="39"/>
    <w:rsid w:val="00ED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73DBA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Liêm Lê Cao</dc:creator>
  <cp:keywords/>
  <dc:description/>
  <cp:lastModifiedBy>Liêm Lê Cao</cp:lastModifiedBy>
  <cp:revision>15</cp:revision>
  <cp:lastPrinted>2023-07-15T12:14:00Z</cp:lastPrinted>
  <dcterms:created xsi:type="dcterms:W3CDTF">2023-07-04T09:24:00Z</dcterms:created>
  <dcterms:modified xsi:type="dcterms:W3CDTF">2023-11-22T13:16:00Z</dcterms:modified>
</cp:coreProperties>
</file>